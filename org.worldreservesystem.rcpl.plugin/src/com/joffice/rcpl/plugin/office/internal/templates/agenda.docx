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0338">
      <w:pPr>
        <w:rPr>
          <w:lang w:val="en-GB"/>
        </w:rPr>
      </w:pPr>
      <w:r>
        <w:rPr>
          <w:noProof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24pt;margin-top:53.65pt;width:255pt;height:17.65pt;z-index:251655168;mso-position-horizontal-relative:page;mso-position-vertical-relative:page" stroked="f">
            <v:textbox style="mso-next-textbox:#_x0000_s1031">
              <w:txbxContent>
                <w:p w:rsidR="00000000" w:rsidRDefault="00D80338">
                  <w:pPr>
                    <w:pStyle w:val="ConferenceTitle"/>
                  </w:pPr>
                  <w:r>
                    <w:t>2004 Conferen</w:t>
                  </w:r>
                  <w:r>
                    <w:t>ce and Expo, York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val="en-GB"/>
        </w:rPr>
        <w:pict>
          <v:shape id="_x0000_s1028" type="#_x0000_t202" style="position:absolute;margin-left:39.75pt;margin-top:69pt;width:82.15pt;height:41.05pt;z-index:251654144;mso-position-horizontal-relative:page;mso-position-vertical-relative:page" stroked="f">
            <v:textbox style="mso-next-textbox:#_x0000_s1028">
              <w:txbxContent>
                <w:p w:rsidR="00000000" w:rsidRDefault="00D80338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857250" cy="428625"/>
                        <wp:effectExtent l="19050" t="0" r="0" b="0"/>
                        <wp:docPr id="1" name="Picture 1" descr="template_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emplate_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val="en-GB"/>
        </w:rPr>
        <w:pict>
          <v:shape id="_x0000_s1037" type="#_x0000_t202" style="position:absolute;margin-left:321.75pt;margin-top:68.25pt;width:243pt;height:80.9pt;z-index:251657216;mso-position-horizontal-relative:page;mso-position-vertical-relative:page" filled="f" stroked="f">
            <v:textbox style="mso-next-textbox:#_x0000_s1037">
              <w:txbxContent>
                <w:tbl>
                  <w:tblPr>
                    <w:tblW w:w="4536" w:type="dxa"/>
                    <w:jc w:val="center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6" w:space="0" w:color="FFFFFF"/>
                      <w:insideV w:val="single" w:sz="6" w:space="0" w:color="FFFFFF"/>
                    </w:tblBorders>
                    <w:tblLook w:val="01E0"/>
                  </w:tblPr>
                  <w:tblGrid>
                    <w:gridCol w:w="1260"/>
                    <w:gridCol w:w="3276"/>
                  </w:tblGrid>
                  <w:tr w:rsidR="00000000">
                    <w:trPr>
                      <w:jc w:val="center"/>
                    </w:trPr>
                    <w:tc>
                      <w:tcPr>
                        <w:tcW w:w="1260" w:type="dxa"/>
                        <w:shd w:val="clear" w:color="auto" w:fill="00CC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Track 1</w:t>
                        </w:r>
                      </w:p>
                    </w:tc>
                    <w:tc>
                      <w:tcPr>
                        <w:tcW w:w="3276" w:type="dxa"/>
                        <w:shd w:val="clear" w:color="auto" w:fill="00CC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Growth in the New Millennium</w:t>
                        </w:r>
                      </w:p>
                    </w:tc>
                  </w:tr>
                  <w:tr w:rsidR="00000000">
                    <w:trPr>
                      <w:jc w:val="center"/>
                    </w:trPr>
                    <w:tc>
                      <w:tcPr>
                        <w:tcW w:w="1260" w:type="dxa"/>
                        <w:tcBorders>
                          <w:bottom w:val="single" w:sz="6" w:space="0" w:color="FFFFFF"/>
                        </w:tcBorders>
                        <w:shd w:val="clear" w:color="auto" w:fill="CCFF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Track 2</w:t>
                        </w:r>
                      </w:p>
                    </w:tc>
                    <w:tc>
                      <w:tcPr>
                        <w:tcW w:w="3276" w:type="dxa"/>
                        <w:tcBorders>
                          <w:bottom w:val="single" w:sz="6" w:space="0" w:color="FFFFFF"/>
                        </w:tcBorders>
                        <w:shd w:val="clear" w:color="auto" w:fill="CCFF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Sales and Marketing</w:t>
                        </w:r>
                      </w:p>
                    </w:tc>
                  </w:tr>
                  <w:tr w:rsidR="00000000">
                    <w:trPr>
                      <w:jc w:val="center"/>
                    </w:trPr>
                    <w:tc>
                      <w:tcPr>
                        <w:tcW w:w="1260" w:type="dxa"/>
                        <w:tcBorders>
                          <w:top w:val="single" w:sz="6" w:space="0" w:color="FFFFFF"/>
                          <w:bottom w:val="single" w:sz="6" w:space="0" w:color="FFFFFF"/>
                        </w:tcBorders>
                        <w:shd w:val="clear" w:color="auto" w:fill="99CC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Track 3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6" w:space="0" w:color="FFFFFF"/>
                          <w:bottom w:val="single" w:sz="6" w:space="0" w:color="FFFFFF"/>
                        </w:tcBorders>
                        <w:shd w:val="clear" w:color="auto" w:fill="99CC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Quality Assurance</w:t>
                        </w:r>
                      </w:p>
                    </w:tc>
                  </w:tr>
                  <w:tr w:rsidR="00000000">
                    <w:trPr>
                      <w:jc w:val="center"/>
                    </w:trPr>
                    <w:tc>
                      <w:tcPr>
                        <w:tcW w:w="1260" w:type="dxa"/>
                        <w:tcBorders>
                          <w:top w:val="single" w:sz="6" w:space="0" w:color="FFFFFF"/>
                          <w:bottom w:val="single" w:sz="8" w:space="0" w:color="FFFFFF"/>
                        </w:tcBorders>
                        <w:shd w:val="clear" w:color="auto" w:fill="CCEC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Track 4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6" w:space="0" w:color="FFFFFF"/>
                          <w:bottom w:val="single" w:sz="8" w:space="0" w:color="FFFFFF"/>
                        </w:tcBorders>
                        <w:shd w:val="clear" w:color="auto" w:fill="CCECFF"/>
                        <w:tcMar>
                          <w:top w:w="43" w:type="dxa"/>
                          <w:left w:w="43" w:type="dxa"/>
                          <w:bottom w:w="43" w:type="dxa"/>
                          <w:right w:w="43" w:type="dxa"/>
                        </w:tcMar>
                      </w:tcPr>
                      <w:p w:rsidR="00000000" w:rsidRDefault="00D80338">
                        <w:pPr>
                          <w:pStyle w:val="Tracks"/>
                        </w:pPr>
                        <w:r>
                          <w:t>Tools and Resources</w:t>
                        </w:r>
                      </w:p>
                    </w:tc>
                  </w:tr>
                </w:tbl>
                <w:p w:rsidR="00000000" w:rsidRDefault="00D80338"/>
              </w:txbxContent>
            </v:textbox>
            <w10:wrap anchorx="page" anchory="page"/>
          </v:shape>
        </w:pict>
      </w:r>
      <w:r>
        <w:rPr>
          <w:noProof/>
          <w:lang w:val="en-GB"/>
        </w:rPr>
        <w:pict>
          <v:shape id="_x0000_s1034" type="#_x0000_t202" style="position:absolute;margin-left:132pt;margin-top:61.5pt;width:167.25pt;height:72.7pt;z-index:251656192;mso-position-horizontal-relative:page;mso-position-vertical-relative:page" stroked="f">
            <v:textbox style="mso-next-textbox:#_x0000_s1034">
              <w:txbxContent>
                <w:p w:rsidR="00000000" w:rsidRDefault="00D80338">
                  <w:pPr>
                    <w:pStyle w:val="Title"/>
                  </w:pPr>
                  <w:r>
                    <w:t>Conference Agenda</w:t>
                  </w:r>
                </w:p>
              </w:txbxContent>
            </v:textbox>
            <w10:wrap anchorx="page" anchory="page"/>
          </v:shape>
        </w:pict>
      </w:r>
    </w:p>
    <w:p w:rsidR="00000000" w:rsidRDefault="00D80338">
      <w:pPr>
        <w:rPr>
          <w:lang w:val="en-GB"/>
        </w:rPr>
      </w:pPr>
    </w:p>
    <w:p w:rsidR="00000000" w:rsidRDefault="00D80338">
      <w:pPr>
        <w:rPr>
          <w:lang w:val="en-GB"/>
        </w:rPr>
      </w:pPr>
    </w:p>
    <w:p w:rsidR="00000000" w:rsidRDefault="00D80338">
      <w:pPr>
        <w:rPr>
          <w:lang w:val="en-GB"/>
        </w:rPr>
      </w:pPr>
    </w:p>
    <w:p w:rsidR="00000000" w:rsidRDefault="00D80338">
      <w:pPr>
        <w:rPr>
          <w:b/>
          <w:lang w:val="en-GB"/>
        </w:rPr>
      </w:pPr>
    </w:p>
    <w:p w:rsidR="00000000" w:rsidRDefault="00D80338">
      <w:pPr>
        <w:rPr>
          <w:lang w:val="en-GB"/>
        </w:rPr>
      </w:pPr>
    </w:p>
    <w:p w:rsidR="00000000" w:rsidRDefault="00D80338">
      <w:pPr>
        <w:pStyle w:val="Heading2"/>
        <w:rPr>
          <w:lang w:val="en-GB"/>
        </w:rPr>
      </w:pPr>
      <w:r>
        <w:rPr>
          <w:rStyle w:val="Heading2Char"/>
          <w:lang w:val="en-GB"/>
        </w:rPr>
        <w:t>MONDAY, 19 January</w:t>
      </w:r>
      <w:r>
        <w:rPr>
          <w:lang w:val="en-GB"/>
        </w:rPr>
        <w:t>, 2004</w:t>
      </w:r>
    </w:p>
    <w:tbl>
      <w:tblPr>
        <w:tblW w:w="10260" w:type="dxa"/>
        <w:tblInd w:w="-4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1E0"/>
      </w:tblPr>
      <w:tblGrid>
        <w:gridCol w:w="2153"/>
        <w:gridCol w:w="465"/>
        <w:gridCol w:w="1980"/>
        <w:gridCol w:w="1980"/>
        <w:gridCol w:w="1800"/>
        <w:gridCol w:w="1882"/>
      </w:tblGrid>
      <w:tr w:rsidR="00000000"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8:00 am – 4:00 p</w:t>
            </w:r>
            <w:r>
              <w:rPr>
                <w:spacing w:val="16"/>
                <w:lang w:val="en-GB"/>
              </w:rPr>
              <w:t>m</w:t>
            </w:r>
          </w:p>
        </w:tc>
        <w:tc>
          <w:tcPr>
            <w:tcW w:w="8107" w:type="dxa"/>
            <w:gridSpan w:val="5"/>
            <w:shd w:val="clear" w:color="auto" w:fill="D9D9D9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 xml:space="preserve">         Registration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0"/>
                <w:lang w:val="en-GB"/>
              </w:rPr>
              <w:t>9:00 am – 10:30 a</w:t>
            </w:r>
            <w:r>
              <w:rPr>
                <w:spacing w:val="3"/>
                <w:lang w:val="en-GB"/>
              </w:rPr>
              <w:t>m</w:t>
            </w:r>
          </w:p>
        </w:tc>
        <w:tc>
          <w:tcPr>
            <w:tcW w:w="465" w:type="dxa"/>
            <w:vMerge w:val="restart"/>
            <w:shd w:val="clear" w:color="auto" w:fill="D9D9D9"/>
            <w:textDirection w:val="btLr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Exhibits Open</w:t>
            </w:r>
          </w:p>
        </w:tc>
        <w:tc>
          <w:tcPr>
            <w:tcW w:w="7642" w:type="dxa"/>
            <w:gridSpan w:val="4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Opening Ceremonies</w:t>
            </w:r>
          </w:p>
          <w:p w:rsidR="00000000" w:rsidRDefault="00D80338">
            <w:pPr>
              <w:pStyle w:val="Session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Keynote Address: Steven Keeling, </w:t>
            </w:r>
            <w:r>
              <w:rPr>
                <w:bCs/>
                <w:lang w:val="en-GB"/>
              </w:rPr>
              <w:t>Breakthroughs for the Next Generation</w:t>
            </w:r>
            <w:r>
              <w:rPr>
                <w:b/>
                <w:lang w:val="en-GB"/>
              </w:rPr>
              <w:t xml:space="preserve"> (Grand Ballroom)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23"/>
                <w:lang w:val="en-GB"/>
              </w:rPr>
              <w:t>10:45 am - 12:00 p</w:t>
            </w:r>
            <w:r>
              <w:rPr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 xml:space="preserve">Managing and </w:t>
            </w:r>
            <w:r>
              <w:rPr>
                <w:lang w:val="en-GB"/>
              </w:rPr>
              <w:t>Motivating Employees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Tips for Increasing International Sales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Quality vs. Deadline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szCs w:val="18"/>
                <w:lang w:val="en-GB"/>
              </w:rPr>
            </w:pPr>
            <w:r>
              <w:rPr>
                <w:lang w:val="en-GB"/>
              </w:rPr>
              <w:t>Build It or Buy</w:t>
            </w:r>
            <w:r>
              <w:rPr>
                <w:szCs w:val="18"/>
                <w:lang w:val="en-GB"/>
              </w:rPr>
              <w:t xml:space="preserve"> It?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rPr>
          <w:cantSplit/>
        </w:trPr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29"/>
                <w:lang w:val="en-GB"/>
              </w:rPr>
              <w:t>12:00 pm – 1:30 p</w:t>
            </w:r>
            <w:r>
              <w:rPr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7642" w:type="dxa"/>
            <w:gridSpan w:val="4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Lunch Break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1:30 pm – 3:00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Maximising Your Building Space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Competi</w:t>
            </w:r>
            <w:r>
              <w:rPr>
                <w:lang w:val="en-GB"/>
              </w:rPr>
              <w:t>ng with Big Corporations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Learning from Past Mistakes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Managing Contract Work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rPr>
          <w:cantSplit/>
        </w:trPr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3:15 pm – 5:00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7642" w:type="dxa"/>
            <w:gridSpan w:val="4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Afternoon Workshops</w:t>
            </w:r>
          </w:p>
        </w:tc>
      </w:tr>
    </w:tbl>
    <w:p w:rsidR="00000000" w:rsidRDefault="00D80338">
      <w:pPr>
        <w:rPr>
          <w:lang w:val="en-GB"/>
        </w:rPr>
      </w:pPr>
    </w:p>
    <w:p w:rsidR="00000000" w:rsidRDefault="00D80338">
      <w:pPr>
        <w:rPr>
          <w:lang w:val="en-GB"/>
        </w:rPr>
      </w:pPr>
    </w:p>
    <w:p w:rsidR="00000000" w:rsidRDefault="00D80338">
      <w:pPr>
        <w:pStyle w:val="Heading2"/>
        <w:rPr>
          <w:lang w:val="en-GB"/>
        </w:rPr>
      </w:pPr>
      <w:r>
        <w:rPr>
          <w:lang w:val="en-GB"/>
        </w:rPr>
        <w:t>TUESDAY, 20 January, 2004</w:t>
      </w:r>
    </w:p>
    <w:tbl>
      <w:tblPr>
        <w:tblW w:w="10260" w:type="dxa"/>
        <w:tblInd w:w="-4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1E0"/>
      </w:tblPr>
      <w:tblGrid>
        <w:gridCol w:w="2153"/>
        <w:gridCol w:w="465"/>
        <w:gridCol w:w="1980"/>
        <w:gridCol w:w="1980"/>
        <w:gridCol w:w="1800"/>
        <w:gridCol w:w="1882"/>
      </w:tblGrid>
      <w:tr w:rsidR="00000000"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8:00 am – 4:00 p</w:t>
            </w:r>
            <w:r>
              <w:rPr>
                <w:spacing w:val="16"/>
                <w:lang w:val="en-GB"/>
              </w:rPr>
              <w:t>m</w:t>
            </w:r>
          </w:p>
        </w:tc>
        <w:tc>
          <w:tcPr>
            <w:tcW w:w="8107" w:type="dxa"/>
            <w:gridSpan w:val="5"/>
            <w:shd w:val="clear" w:color="auto" w:fill="D9D9D9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 xml:space="preserve">         Registration</w:t>
            </w:r>
          </w:p>
        </w:tc>
      </w:tr>
      <w:tr w:rsidR="00000000"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7"/>
                <w:lang w:val="en-GB"/>
              </w:rPr>
              <w:t>8:00 am – 9:00 a</w:t>
            </w:r>
            <w:r>
              <w:rPr>
                <w:spacing w:val="5"/>
                <w:lang w:val="en-GB"/>
              </w:rPr>
              <w:t>m</w:t>
            </w:r>
          </w:p>
        </w:tc>
        <w:tc>
          <w:tcPr>
            <w:tcW w:w="8107" w:type="dxa"/>
            <w:gridSpan w:val="5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 xml:space="preserve">          Conti</w:t>
            </w:r>
            <w:r>
              <w:rPr>
                <w:lang w:val="en-GB"/>
              </w:rPr>
              <w:t>nental Breakfast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0"/>
                <w:lang w:val="en-GB"/>
              </w:rPr>
              <w:t>9:00 am – 10:30 a</w:t>
            </w:r>
            <w:r>
              <w:rPr>
                <w:spacing w:val="3"/>
                <w:lang w:val="en-GB"/>
              </w:rPr>
              <w:t>m</w:t>
            </w:r>
          </w:p>
        </w:tc>
        <w:tc>
          <w:tcPr>
            <w:tcW w:w="465" w:type="dxa"/>
            <w:vMerge w:val="restart"/>
            <w:shd w:val="clear" w:color="auto" w:fill="D9D9D9"/>
            <w:textDirection w:val="btLr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Exhibits Open</w:t>
            </w:r>
          </w:p>
        </w:tc>
        <w:tc>
          <w:tcPr>
            <w:tcW w:w="7642" w:type="dxa"/>
            <w:gridSpan w:val="4"/>
            <w:vAlign w:val="center"/>
          </w:tcPr>
          <w:p w:rsidR="00000000" w:rsidRDefault="00D80338">
            <w:pPr>
              <w:pStyle w:val="Session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Keynote Address: Linda Cooper, </w:t>
            </w:r>
            <w:r>
              <w:rPr>
                <w:lang w:val="en-GB"/>
              </w:rPr>
              <w:t>Improving on a Good Idea</w:t>
            </w:r>
          </w:p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b/>
                <w:lang w:val="en-GB"/>
              </w:rPr>
              <w:t>(Grand Ballroom)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23"/>
                <w:lang w:val="en-GB"/>
              </w:rPr>
              <w:t>10:45 am - 12:00 p</w:t>
            </w:r>
            <w:r>
              <w:rPr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Recycling and Upgrading Your Equipment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The High Cost of Advertising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Delivering World</w:t>
            </w:r>
            <w:r>
              <w:rPr>
                <w:lang w:val="en-GB"/>
              </w:rPr>
              <w:t>- Class Products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Keeping Up with Technology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rPr>
          <w:cantSplit/>
        </w:trPr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29"/>
                <w:lang w:val="en-GB"/>
              </w:rPr>
              <w:t>12:00 pm – 1:30 p</w:t>
            </w:r>
            <w:r>
              <w:rPr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7642" w:type="dxa"/>
            <w:gridSpan w:val="4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Lunch Break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1:30 pm – 3:00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Remodelling Within Your Budget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Sell, Sell, Sell!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Building In Quality from the Ground Up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Improving</w:t>
            </w:r>
            <w:r>
              <w:rPr>
                <w:lang w:val="en-GB"/>
              </w:rPr>
              <w:t xml:space="preserve"> Performance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rPr>
          <w:cantSplit/>
        </w:trPr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3:00 pm – 3:30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7642" w:type="dxa"/>
            <w:gridSpan w:val="4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Afternoon Break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3:30 pm – 5:00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Raising Venture Capital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Marketing to Specific Demographics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Raising the Quality Bar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Deciding Whether to Update Your Tools or Build New One</w:t>
            </w:r>
            <w:r>
              <w:rPr>
                <w:lang w:val="en-GB"/>
              </w:rPr>
              <w:t>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rPr>
          <w:cantSplit/>
        </w:trPr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5:15 pm – 7:00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7642" w:type="dxa"/>
            <w:gridSpan w:val="4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shd w:val="clear" w:color="auto" w:fill="E6E6E6"/>
                <w:lang w:val="en-GB"/>
              </w:rPr>
              <w:t>Evening Presentation and Dinner (Grand Ballroom</w:t>
            </w:r>
            <w:r>
              <w:rPr>
                <w:lang w:val="en-GB"/>
              </w:rPr>
              <w:t>)</w:t>
            </w:r>
          </w:p>
        </w:tc>
      </w:tr>
    </w:tbl>
    <w:p w:rsidR="00000000" w:rsidRDefault="00D80338">
      <w:pPr>
        <w:pStyle w:val="Heading2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WEDNESDAY, 21 January, 2004</w:t>
      </w:r>
    </w:p>
    <w:tbl>
      <w:tblPr>
        <w:tblW w:w="10260" w:type="dxa"/>
        <w:tblInd w:w="-4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1E0"/>
      </w:tblPr>
      <w:tblGrid>
        <w:gridCol w:w="2153"/>
        <w:gridCol w:w="465"/>
        <w:gridCol w:w="1980"/>
        <w:gridCol w:w="1980"/>
        <w:gridCol w:w="1800"/>
        <w:gridCol w:w="1882"/>
      </w:tblGrid>
      <w:tr w:rsidR="00000000"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8:00 am – 4:00 p</w:t>
            </w:r>
            <w:r>
              <w:rPr>
                <w:spacing w:val="16"/>
                <w:lang w:val="en-GB"/>
              </w:rPr>
              <w:t>m</w:t>
            </w:r>
          </w:p>
        </w:tc>
        <w:tc>
          <w:tcPr>
            <w:tcW w:w="8107" w:type="dxa"/>
            <w:gridSpan w:val="5"/>
            <w:shd w:val="clear" w:color="auto" w:fill="D9D9D9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 xml:space="preserve">      Registration</w:t>
            </w:r>
          </w:p>
        </w:tc>
      </w:tr>
      <w:tr w:rsidR="00000000"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7"/>
                <w:lang w:val="en-GB"/>
              </w:rPr>
              <w:t>8:00 am – 9:00 a</w:t>
            </w:r>
            <w:r>
              <w:rPr>
                <w:spacing w:val="5"/>
                <w:lang w:val="en-GB"/>
              </w:rPr>
              <w:t>m</w:t>
            </w:r>
          </w:p>
        </w:tc>
        <w:tc>
          <w:tcPr>
            <w:tcW w:w="8107" w:type="dxa"/>
            <w:gridSpan w:val="5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 xml:space="preserve">     Continental Breakfast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0"/>
                <w:lang w:val="en-GB"/>
              </w:rPr>
              <w:t>9:00 am – 10:30 a</w:t>
            </w:r>
            <w:r>
              <w:rPr>
                <w:spacing w:val="3"/>
                <w:lang w:val="en-GB"/>
              </w:rPr>
              <w:t>m</w:t>
            </w:r>
          </w:p>
        </w:tc>
        <w:tc>
          <w:tcPr>
            <w:tcW w:w="465" w:type="dxa"/>
            <w:vMerge w:val="restart"/>
            <w:shd w:val="clear" w:color="auto" w:fill="D9D9D9"/>
            <w:textDirection w:val="btLr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Exhibits Open</w:t>
            </w:r>
          </w:p>
        </w:tc>
        <w:tc>
          <w:tcPr>
            <w:tcW w:w="7642" w:type="dxa"/>
            <w:gridSpan w:val="4"/>
            <w:vAlign w:val="center"/>
          </w:tcPr>
          <w:p w:rsidR="00000000" w:rsidRDefault="00D80338">
            <w:pPr>
              <w:pStyle w:val="Session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Keynote Address: Mandar Na</w:t>
            </w:r>
            <w:r>
              <w:rPr>
                <w:b/>
                <w:lang w:val="en-GB"/>
              </w:rPr>
              <w:t xml:space="preserve">ik, </w:t>
            </w:r>
            <w:r>
              <w:rPr>
                <w:lang w:val="en-GB"/>
              </w:rPr>
              <w:t>Industry Trends for the Decade Ahead</w:t>
            </w:r>
          </w:p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b/>
                <w:lang w:val="en-GB"/>
              </w:rPr>
              <w:t>(Grand Ballroom)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23"/>
                <w:lang w:val="en-GB"/>
              </w:rPr>
              <w:t>10:45 am - 12:00 p</w:t>
            </w:r>
            <w:r>
              <w:rPr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Outsourcing Your Work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Advertising on the Internet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Automation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Evaluating and Comparing Tools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rPr>
          <w:cantSplit/>
        </w:trPr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29"/>
                <w:lang w:val="en-GB"/>
              </w:rPr>
              <w:t>12:00 pm – 1:30 p</w:t>
            </w:r>
            <w:r>
              <w:rPr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7642" w:type="dxa"/>
            <w:gridSpan w:val="4"/>
            <w:shd w:val="clear" w:color="auto" w:fill="F3F3F3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>Lunch Break</w:t>
            </w:r>
          </w:p>
        </w:tc>
      </w:tr>
      <w:tr w:rsidR="00000000">
        <w:trPr>
          <w:cantSplit/>
        </w:trPr>
        <w:tc>
          <w:tcPr>
            <w:tcW w:w="2153" w:type="dxa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1:30 pm – 3:00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465" w:type="dxa"/>
            <w:vMerge/>
            <w:vAlign w:val="center"/>
          </w:tcPr>
          <w:p w:rsidR="00000000" w:rsidRDefault="00D80338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980" w:type="dxa"/>
            <w:shd w:val="clear" w:color="auto" w:fill="00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Running a Tight Ship and Still Having Fun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(North Hall)</w:t>
            </w:r>
          </w:p>
        </w:tc>
        <w:tc>
          <w:tcPr>
            <w:tcW w:w="1980" w:type="dxa"/>
            <w:shd w:val="clear" w:color="auto" w:fill="CCFF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Market Testing Your Products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(South Hall)</w:t>
            </w:r>
          </w:p>
        </w:tc>
        <w:tc>
          <w:tcPr>
            <w:tcW w:w="1800" w:type="dxa"/>
            <w:shd w:val="clear" w:color="auto" w:fill="99C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Exceeding Industry Standards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(East Hall)</w:t>
            </w:r>
          </w:p>
        </w:tc>
        <w:tc>
          <w:tcPr>
            <w:tcW w:w="1882" w:type="dxa"/>
            <w:shd w:val="clear" w:color="auto" w:fill="CCECFF"/>
            <w:vAlign w:val="center"/>
          </w:tcPr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Efficiency Is Key</w:t>
            </w:r>
          </w:p>
          <w:p w:rsidR="00000000" w:rsidRDefault="00D80338">
            <w:pPr>
              <w:pStyle w:val="Presentation"/>
              <w:rPr>
                <w:lang w:val="en-GB"/>
              </w:rPr>
            </w:pPr>
            <w:r>
              <w:rPr>
                <w:lang w:val="en-GB"/>
              </w:rPr>
              <w:t>(West Hall)</w:t>
            </w:r>
          </w:p>
        </w:tc>
      </w:tr>
      <w:tr w:rsidR="00000000">
        <w:tc>
          <w:tcPr>
            <w:tcW w:w="2153" w:type="dxa"/>
            <w:shd w:val="clear" w:color="auto" w:fill="E6E6E6"/>
            <w:tcFitText/>
          </w:tcPr>
          <w:p w:rsidR="00000000" w:rsidRDefault="00D80338">
            <w:pPr>
              <w:pStyle w:val="Time"/>
              <w:rPr>
                <w:lang w:val="en-GB"/>
              </w:rPr>
            </w:pPr>
            <w:r>
              <w:rPr>
                <w:spacing w:val="36"/>
                <w:lang w:val="en-GB"/>
              </w:rPr>
              <w:t>3:15 pm – 5:00 p</w:t>
            </w:r>
            <w:r>
              <w:rPr>
                <w:spacing w:val="11"/>
                <w:lang w:val="en-GB"/>
              </w:rPr>
              <w:t>m</w:t>
            </w:r>
          </w:p>
        </w:tc>
        <w:tc>
          <w:tcPr>
            <w:tcW w:w="8107" w:type="dxa"/>
            <w:gridSpan w:val="5"/>
            <w:shd w:val="clear" w:color="auto" w:fill="E6E6E6"/>
            <w:vAlign w:val="center"/>
          </w:tcPr>
          <w:p w:rsidR="00000000" w:rsidRDefault="00D80338">
            <w:pPr>
              <w:pStyle w:val="Session"/>
              <w:rPr>
                <w:lang w:val="en-GB"/>
              </w:rPr>
            </w:pPr>
            <w:r>
              <w:rPr>
                <w:lang w:val="en-GB"/>
              </w:rPr>
              <w:t xml:space="preserve">      Closing Ceremonies</w:t>
            </w:r>
          </w:p>
        </w:tc>
      </w:tr>
    </w:tbl>
    <w:p w:rsidR="00000000" w:rsidRDefault="00D80338">
      <w:pPr>
        <w:rPr>
          <w:lang w:val="en-GB"/>
        </w:rPr>
      </w:pPr>
    </w:p>
    <w:p w:rsidR="00000000" w:rsidRDefault="00D80338">
      <w:pPr>
        <w:rPr>
          <w:lang w:val="en-GB"/>
        </w:rPr>
      </w:pPr>
    </w:p>
    <w:p w:rsidR="00000000" w:rsidRDefault="00D80338">
      <w:pPr>
        <w:rPr>
          <w:lang w:val="en-GB"/>
        </w:rPr>
      </w:pPr>
    </w:p>
    <w:p w:rsidR="00D80338" w:rsidRDefault="00D80338">
      <w:pPr>
        <w:rPr>
          <w:lang w:val="en-GB"/>
        </w:rPr>
      </w:pPr>
      <w:r>
        <w:rPr>
          <w:noProof/>
          <w:lang w:val="en-GB"/>
        </w:rPr>
        <w:pict>
          <v:shape id="_x0000_s1055" type="#_x0000_t202" style="position:absolute;margin-left:69.75pt;margin-top:343.35pt;width:201pt;height:160.65pt;z-index:251659264;mso-position-horizontal-relative:page;mso-position-vertical-relative:page" stroked="f">
            <v:textbox style="mso-next-textbox:#_x0000_s1055">
              <w:txbxContent>
                <w:p w:rsidR="00000000" w:rsidRDefault="00D80338">
                  <w:pPr>
                    <w:pStyle w:val="Heading1"/>
                  </w:pPr>
                  <w:r>
                    <w:t>Map of Conference Centre Location</w:t>
                  </w:r>
                </w:p>
                <w:p w:rsidR="00000000" w:rsidRDefault="00D80338">
                  <w:pPr>
                    <w:pStyle w:val="Heading1"/>
                  </w:pPr>
                  <w:r>
                    <w:t xml:space="preserve">and Floor Plan </w:t>
                  </w:r>
                </w:p>
                <w:p w:rsidR="00000000" w:rsidRDefault="00D80338">
                  <w:pPr>
                    <w:numPr>
                      <w:ins w:id="0" w:author="Microsoft Corporation" w:date="2003-05-02T13:02:00Z"/>
                    </w:numPr>
                  </w:pPr>
                </w:p>
                <w:p w:rsidR="00000000" w:rsidRDefault="00D80338">
                  <w:pPr>
                    <w:rPr>
                      <w:sz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val="en-GB"/>
        </w:rPr>
        <w:pict>
          <v:group id="_x0000_s1070" style="position:absolute;margin-left:216.2pt;margin-top:37.9pt;width:254.05pt;height:195.65pt;z-index:251658240" coordorigin="5764,6887" coordsize="5081,3913">
            <v:shape id="_x0000_s1043" type="#_x0000_t202" alt="Map of New York" style="position:absolute;left:5764;top:6887;width:5081;height:3913" o:regroupid="1" stroked="f">
              <v:textbox style="mso-next-textbox:#_x0000_s1043">
                <w:txbxContent>
                  <w:p w:rsidR="00000000" w:rsidRDefault="00D80338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990850" cy="2343150"/>
                          <wp:effectExtent l="19050" t="19050" r="57150" b="38100"/>
                          <wp:docPr id="2" name="Picture 2" descr="Map of New Yor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ap of New Yor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90850" cy="2343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x0000_s1046" type="#_x0000_t99" style="position:absolute;left:7500;top:7230;width:868;height:824" o:regroupid="1" fillcolor="red"/>
          </v:group>
        </w:pict>
      </w:r>
      <w:r>
        <w:rPr>
          <w:noProof/>
          <w:lang w:val="en-GB"/>
        </w:rPr>
        <w:pict>
          <v:group id="_x0000_s1067" style="position:absolute;margin-left:88.5pt;margin-top:559.35pt;width:3in;height:2in;rotation:1996590fd;z-index:251660288;mso-position-horizontal-relative:page;mso-position-vertical-relative:page" coordorigin="2340,10080" coordsize="4320,2880">
            <v:rect id="_x0000_s1056" alt="Building Map" style="position:absolute;left:2340;top:10080;width:4320;height:2160"/>
            <v:rect id="_x0000_s1057" style="position:absolute;left:3780;top:12240;width:1800;height:720">
              <v:textbox style="mso-next-textbox:#_x0000_s1057">
                <w:txbxContent>
                  <w:p w:rsidR="00000000" w:rsidRDefault="00D80338">
                    <w:pPr>
                      <w:jc w:val="center"/>
                    </w:pPr>
                    <w:r>
                      <w:t>Lobby</w:t>
                    </w:r>
                  </w:p>
                </w:txbxContent>
              </v:textbox>
            </v:rect>
            <v:rect id="_x0000_s1058" style="position:absolute;left:4680;top:10080;width:1980;height:1080">
              <v:textbox style="mso-next-textbox:#_x0000_s1058">
                <w:txbxContent>
                  <w:p w:rsidR="00000000" w:rsidRDefault="00D80338">
                    <w:pPr>
                      <w:jc w:val="center"/>
                    </w:pPr>
                  </w:p>
                  <w:p w:rsidR="00000000" w:rsidRDefault="00D80338">
                    <w:pPr>
                      <w:jc w:val="center"/>
                    </w:pPr>
                    <w:r>
                      <w:t>Grand Ballroom</w:t>
                    </w:r>
                  </w:p>
                </w:txbxContent>
              </v:textbox>
            </v:rect>
            <v:rect id="_x0000_s1063" style="position:absolute;left:5760;top:11340;width:900;height:900">
              <v:textbox style="mso-next-textbox:#_x0000_s1063">
                <w:txbxContent>
                  <w:p w:rsidR="00000000" w:rsidRDefault="00D80338">
                    <w:pPr>
                      <w:jc w:val="center"/>
                    </w:pPr>
                    <w:r>
                      <w:t>South Hall</w:t>
                    </w:r>
                  </w:p>
                </w:txbxContent>
              </v:textbox>
            </v:rect>
            <v:rect id="_x0000_s1064" style="position:absolute;left:2340;top:10080;width:900;height:900">
              <v:textbox style="mso-next-textbox:#_x0000_s1064">
                <w:txbxContent>
                  <w:p w:rsidR="00000000" w:rsidRDefault="00D80338">
                    <w:r>
                      <w:t>North Hall</w:t>
                    </w:r>
                  </w:p>
                </w:txbxContent>
              </v:textbox>
            </v:rect>
            <v:rect id="_x0000_s1065" style="position:absolute;left:2340;top:11340;width:900;height:900">
              <v:textbox style="mso-next-textbox:#_x0000_s1065">
                <w:txbxContent>
                  <w:p w:rsidR="00000000" w:rsidRDefault="00D80338">
                    <w:pPr>
                      <w:jc w:val="center"/>
                    </w:pPr>
                    <w:r>
                      <w:t>West Hall</w:t>
                    </w:r>
                  </w:p>
                </w:txbxContent>
              </v:textbox>
            </v:rect>
            <v:rect id="_x0000_s1066" style="position:absolute;left:3600;top:10080;width:720;height:900">
              <v:textbox style="mso-next-textbox:#_x0000_s1066">
                <w:txbxContent>
                  <w:p w:rsidR="00000000" w:rsidRDefault="00D80338">
                    <w:r>
                      <w:t>East Hall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noProof/>
          <w:lang w:val="en-GB"/>
        </w:rPr>
        <w:pict>
          <v:rect id="_x0000_s1069" style="position:absolute;margin-left:46.1pt;margin-top:310.3pt;width:511.5pt;height:442.5pt;z-index:251661312;mso-position-horizontal-relative:page;mso-position-vertical-relative:page" filled="f" strokecolor="gray" strokeweight=".5pt">
            <w10:wrap anchorx="page" anchory="page"/>
          </v:rect>
        </w:pict>
      </w:r>
    </w:p>
    <w:sectPr w:rsidR="00D8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noPunctuationKerning/>
  <w:characterSpacingControl w:val="doNotCompress"/>
  <w:compat/>
  <w:rsids>
    <w:rsidRoot w:val="00D80338"/>
    <w:rsid w:val="00D80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gray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  <w:sz w:val="1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qFormat/>
    <w:pPr>
      <w:outlineLvl w:val="1"/>
    </w:pPr>
    <w:rPr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Trebuchet MS" w:hAnsi="Trebuchet MS"/>
      <w:b/>
      <w:lang w:val="en-US" w:eastAsia="en-US" w:bidi="ar-SA"/>
    </w:rPr>
  </w:style>
  <w:style w:type="paragraph" w:customStyle="1" w:styleId="Tracks">
    <w:name w:val="Tracks"/>
    <w:basedOn w:val="Normal"/>
    <w:rPr>
      <w:sz w:val="20"/>
      <w:szCs w:val="20"/>
    </w:rPr>
  </w:style>
  <w:style w:type="paragraph" w:customStyle="1" w:styleId="Time">
    <w:name w:val="Time"/>
    <w:basedOn w:val="Normal"/>
    <w:pPr>
      <w:spacing w:before="80"/>
    </w:pPr>
    <w:rPr>
      <w:spacing w:val="10"/>
      <w:sz w:val="16"/>
      <w:szCs w:val="16"/>
    </w:rPr>
  </w:style>
  <w:style w:type="paragraph" w:customStyle="1" w:styleId="Session">
    <w:name w:val="Session"/>
    <w:basedOn w:val="Normal"/>
    <w:pPr>
      <w:jc w:val="center"/>
    </w:pPr>
    <w:rPr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onferenceTitle">
    <w:name w:val="Conference Title"/>
    <w:basedOn w:val="Normal"/>
    <w:rPr>
      <w:b/>
    </w:rPr>
  </w:style>
  <w:style w:type="paragraph" w:customStyle="1" w:styleId="Presentation">
    <w:name w:val="Presentation"/>
    <w:basedOn w:val="Tracks"/>
    <w:rPr>
      <w:b/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png"/>
  <Relationship Id="rId5" Type="http://schemas.openxmlformats.org/officeDocument/2006/relationships/image" Target="media/image2.jpeg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Users/admin/AppData/Roaming/Microsoft/Templates/Conference%20agenda%20with%20tracks.do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Conference agenda with tracks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2010-01-10T11:37:00Z</dcterms:created>
  <dc:creator>leo</dc:creator>
  <lastModifiedBy>leo</lastModifiedBy>
  <lastPrinted>2010-01-10T11:37:00Z</lastPrinted>
  <dcterms:modified xsi:type="dcterms:W3CDTF">2010-01-10T11:38:00Z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TC011805961033</vt:lpwstr>
  </property>
</Properties>
</file>